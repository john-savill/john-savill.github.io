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222222"/>
          <w:highlight w:val="white"/>
        </w:rPr>
      </w:pPr>
      <w:ins w:author="Chris Hew" w:id="0" w:date="2024-11-22T18:05:00Z">
        <w:r w:rsidDel="00000000" w:rsidR="00000000" w:rsidRPr="00000000">
          <w:rPr>
            <w:i w:val="1"/>
            <w:color w:val="222222"/>
            <w:highlight w:val="white"/>
            <w:rtl w:val="0"/>
            <w:rPrChange w:author="Chris Hew" w:id="1" w:date="2024-11-22T18:05:00Z">
              <w:rPr/>
            </w:rPrChange>
          </w:rPr>
          <w:t xml:space="preserve">26/1</w:t>
        </w:r>
      </w:ins>
      <w:del w:author="Chris Hew" w:id="0" w:date="2024-11-22T18:05:00Z">
        <w:r w:rsidDel="00000000" w:rsidR="00000000" w:rsidRPr="00000000">
          <w:rPr>
            <w:i w:val="1"/>
            <w:color w:val="222222"/>
            <w:highlight w:val="white"/>
            <w:rtl w:val="0"/>
            <w:rPrChange w:author="Chris Hew" w:id="1" w:date="2024-11-22T18:05:00Z">
              <w:rPr>
                <w:i w:val="1"/>
                <w:color w:val="222222"/>
                <w:highlight w:val="white"/>
              </w:rPr>
            </w:rPrChange>
          </w:rPr>
          <w:delText xml:space="preserve">10/12??</w:delText>
        </w:r>
      </w:del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Dominator offence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5:45 - 6:00</w:t>
      </w:r>
      <w:r w:rsidDel="00000000" w:rsidR="00000000" w:rsidRPr="00000000">
        <w:rPr>
          <w:color w:val="222222"/>
          <w:highlight w:val="white"/>
          <w:rtl w:val="0"/>
        </w:rPr>
        <w:t xml:space="preserve">: Warm up -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we will run a group warm up. Feel free to do your own thing if you prefer.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6:00 - 6:05</w:t>
      </w:r>
      <w:r w:rsidDel="00000000" w:rsidR="00000000" w:rsidRPr="00000000">
        <w:rPr>
          <w:color w:val="222222"/>
          <w:highlight w:val="white"/>
          <w:rtl w:val="0"/>
        </w:rPr>
        <w:t xml:space="preserve">: (Intro is shorter this time as there will be talking/ explaining in the session).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6:05 - 6:25: </w:t>
      </w: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 w14:paraId="00000008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3 v 3 on small pitches. Stall 8.   </w:t>
      </w:r>
    </w:p>
    <w:p w:rsidR="00000000" w:rsidDel="00000000" w:rsidP="00000000" w:rsidRDefault="00000000" w:rsidRPr="00000000" w14:paraId="00000009">
      <w:pPr>
        <w:ind w:left="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6:30 - 6:40: </w:t>
      </w:r>
      <w:r w:rsidDel="00000000" w:rsidR="00000000" w:rsidRPr="00000000">
        <w:rPr>
          <w:rtl w:val="0"/>
        </w:rPr>
        <w:t xml:space="preserve">Dominator principles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What:</w:t>
      </w:r>
      <w:r w:rsidDel="00000000" w:rsidR="00000000" w:rsidRPr="00000000">
        <w:rPr>
          <w:i w:val="1"/>
          <w:rtl w:val="0"/>
        </w:rPr>
        <w:t xml:space="preserve"> Describing dominator structure, when to use, when to break out, benefits and flaws, what the other players can be doing. Key principles. </w:t>
      </w:r>
      <w:r w:rsidDel="00000000" w:rsidR="00000000" w:rsidRPr="00000000">
        <w:rPr>
          <w:i w:val="1"/>
          <w:rtl w:val="0"/>
        </w:rPr>
        <w:t xml:space="preserve">Refer to playbook.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Why:</w:t>
      </w:r>
      <w:r w:rsidDel="00000000" w:rsidR="00000000" w:rsidRPr="00000000">
        <w:rPr>
          <w:i w:val="1"/>
          <w:rtl w:val="0"/>
        </w:rPr>
        <w:t xml:space="preserve"> Understanding the use and then the key principles will mean that it can be put into action much easier. </w:t>
      </w:r>
    </w:p>
    <w:p w:rsidR="00000000" w:rsidDel="00000000" w:rsidP="00000000" w:rsidRDefault="00000000" w:rsidRPr="00000000" w14:paraId="0000000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6:45 - 7:00: </w:t>
      </w:r>
      <w:r w:rsidDel="00000000" w:rsidR="00000000" w:rsidRPr="00000000">
        <w:rPr>
          <w:rtl w:val="0"/>
        </w:rPr>
        <w:t xml:space="preserve">Shape cutting, throws practice 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What:</w:t>
      </w:r>
      <w:r w:rsidDel="00000000" w:rsidR="00000000" w:rsidRPr="00000000">
        <w:rPr>
          <w:i w:val="1"/>
          <w:rtl w:val="0"/>
        </w:rPr>
        <w:t xml:space="preserve"> Drill to to practise some of the ideal cuts and throws that you would see in a dominator. Timings and shot selection are more important than completions here. Early insides, around breaks into space, following throws, and not abandoning.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Why:</w:t>
      </w:r>
      <w:r w:rsidDel="00000000" w:rsidR="00000000" w:rsidRPr="00000000">
        <w:rPr>
          <w:i w:val="1"/>
          <w:rtl w:val="0"/>
        </w:rPr>
        <w:t xml:space="preserve"> Key elements and skills first, before using them in a game-like scenario</w:t>
      </w:r>
    </w:p>
    <w:p w:rsidR="00000000" w:rsidDel="00000000" w:rsidP="00000000" w:rsidRDefault="00000000" w:rsidRPr="00000000" w14:paraId="00000012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7:05 - 7:25: </w:t>
      </w:r>
      <w:r w:rsidDel="00000000" w:rsidR="00000000" w:rsidRPr="00000000">
        <w:rPr>
          <w:rtl w:val="0"/>
        </w:rPr>
        <w:t xml:space="preserve">4O v 3D drill.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What:</w:t>
      </w:r>
      <w:r w:rsidDel="00000000" w:rsidR="00000000" w:rsidRPr="00000000">
        <w:rPr>
          <w:i w:val="1"/>
          <w:rtl w:val="0"/>
        </w:rPr>
        <w:t xml:space="preserve"> 4 offensive players against 3 defensive players. Slightly longer than indoors and the same width field. The Offense should set up 3-1. The deepest player can be the only one to score within 10 seconds of entering the final ⅓ of the pitch. 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Why:</w:t>
      </w:r>
      <w:r w:rsidDel="00000000" w:rsidR="00000000" w:rsidRPr="00000000">
        <w:rPr>
          <w:i w:val="1"/>
          <w:rtl w:val="0"/>
        </w:rPr>
        <w:t xml:space="preserve"> Practise the flow in a more game-like situation. Less defence so flow should be encouraged. Looking to hit the deep person in flow when the timing/ pitch location requirements have been met.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7:30 - 7:55: </w:t>
      </w:r>
      <w:r w:rsidDel="00000000" w:rsidR="00000000" w:rsidRPr="00000000">
        <w:rPr>
          <w:rtl w:val="0"/>
        </w:rPr>
        <w:t xml:space="preserve">7v7 games. Preferably focus on dominator offence. </w:t>
      </w:r>
    </w:p>
    <w:p w:rsidR="00000000" w:rsidDel="00000000" w:rsidP="00000000" w:rsidRDefault="00000000" w:rsidRPr="00000000" w14:paraId="0000001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7:55 - 8:00: </w:t>
      </w:r>
      <w:r w:rsidDel="00000000" w:rsidR="00000000" w:rsidRPr="00000000">
        <w:rPr>
          <w:rtl w:val="0"/>
        </w:rPr>
        <w:t xml:space="preserve">Wrap up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