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ins w:author="Chris Hew" w:id="0" w:date="2024-11-22T18:05:37Z">
        <w:r w:rsidDel="00000000" w:rsidR="00000000" w:rsidRPr="00000000">
          <w:rPr>
            <w:i w:val="1"/>
            <w:color w:val="222222"/>
            <w:highlight w:val="white"/>
            <w:rtl w:val="0"/>
            <w:rPrChange w:author="Chris Hew" w:id="1" w:date="2024-11-22T18:05:37Z">
              <w:rPr/>
            </w:rPrChange>
          </w:rPr>
          <w:t xml:space="preserve">2/3</w:t>
        </w:r>
      </w:ins>
      <w:del w:author="Chris Hew" w:id="0" w:date="2024-11-22T18:05:37Z">
        <w:r w:rsidDel="00000000" w:rsidR="00000000" w:rsidRPr="00000000">
          <w:rPr>
            <w:i w:val="1"/>
            <w:color w:val="222222"/>
            <w:highlight w:val="white"/>
            <w:rtl w:val="0"/>
            <w:rPrChange w:author="Chris Hew" w:id="1" w:date="2024-11-22T18:05:37Z">
              <w:rPr>
                <w:i w:val="1"/>
                <w:color w:val="222222"/>
                <w:highlight w:val="white"/>
              </w:rPr>
            </w:rPrChange>
          </w:rPr>
          <w:delText xml:space="preserve">??/??</w:delText>
        </w:r>
      </w:del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Horizontal basics</w:t>
      </w:r>
    </w:p>
    <w:p w:rsidR="00000000" w:rsidDel="00000000" w:rsidP="00000000" w:rsidRDefault="00000000" w:rsidRPr="00000000" w14:paraId="00000002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5:45 - 6:00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 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6:00- 6:05</w:t>
      </w:r>
      <w:r w:rsidDel="00000000" w:rsidR="00000000" w:rsidRPr="00000000">
        <w:rPr>
          <w:color w:val="222222"/>
          <w:highlight w:val="white"/>
          <w:rtl w:val="0"/>
        </w:rPr>
        <w:t xml:space="preserve">: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6:05 - 6:20: </w:t>
      </w: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 w14:paraId="00000009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 v 3 on small pitches. Stall 8.</w:t>
      </w:r>
    </w:p>
    <w:p w:rsidR="00000000" w:rsidDel="00000000" w:rsidP="00000000" w:rsidRDefault="00000000" w:rsidRPr="00000000" w14:paraId="0000000A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6:25 - 6:35: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6:35 - 6:40: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6:40 - 7:20: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7:20 - 7:30: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7:30 - 7:55: </w:t>
      </w:r>
      <w:r w:rsidDel="00000000" w:rsidR="00000000" w:rsidRPr="00000000">
        <w:rPr>
          <w:rtl w:val="0"/>
        </w:rPr>
        <w:t xml:space="preserve">Relevant games/ games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What:</w:t>
      </w:r>
      <w:r w:rsidDel="00000000" w:rsidR="00000000" w:rsidRPr="00000000">
        <w:rPr>
          <w:i w:val="1"/>
          <w:rtl w:val="0"/>
        </w:rPr>
        <w:t xml:space="preserve"> likely 6v6,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7:55 - 8:00: </w:t>
      </w:r>
      <w:r w:rsidDel="00000000" w:rsidR="00000000" w:rsidRPr="00000000">
        <w:rPr>
          <w:rtl w:val="0"/>
        </w:rPr>
        <w:t xml:space="preserve">Wrap up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